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857C5" w:rsidR="002857C5" w:rsidP="002857C5" w:rsidRDefault="002857C5" w14:paraId="47E96D37" w14:textId="77777777">
      <w:r w:rsidRPr="002857C5">
        <w:t>Daily Standup Meeting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2857C5" w:rsidR="002857C5" w:rsidTr="51A858D0" w14:paraId="6446DB72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857C5" w:rsidR="002857C5" w:rsidP="002857C5" w:rsidRDefault="002857C5" w14:paraId="610FB683" w14:textId="77777777">
            <w:r w:rsidRPr="002857C5">
              <w:t xml:space="preserve">Project Name: </w:t>
            </w:r>
            <w:proofErr w:type="spellStart"/>
            <w:r w:rsidRPr="002857C5">
              <w:t>GoCar</w:t>
            </w:r>
            <w:proofErr w:type="spellEnd"/>
            <w:r w:rsidRPr="002857C5">
              <w:t xml:space="preserve"> Ltd.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857C5" w:rsidR="002857C5" w:rsidP="002857C5" w:rsidRDefault="002857C5" w14:paraId="32D9B022" w14:textId="77777777">
            <w:r w:rsidRPr="002857C5">
              <w:t xml:space="preserve">Group Name: </w:t>
            </w:r>
            <w:proofErr w:type="spellStart"/>
            <w:r w:rsidRPr="002857C5">
              <w:t>GoCar</w:t>
            </w:r>
            <w:proofErr w:type="spellEnd"/>
            <w:r w:rsidRPr="002857C5">
              <w:t xml:space="preserve"> Ltd. </w:t>
            </w:r>
          </w:p>
        </w:tc>
      </w:tr>
      <w:tr w:rsidRPr="002857C5" w:rsidR="002857C5" w:rsidTr="51A858D0" w14:paraId="2548F87E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857C5" w:rsidR="002857C5" w:rsidP="002857C5" w:rsidRDefault="002857C5" w14:paraId="0D5D8F1E" w14:textId="594552A2">
            <w:r w:rsidR="002857C5">
              <w:rPr/>
              <w:t xml:space="preserve">Sprint Number: </w:t>
            </w:r>
            <w:r w:rsidR="32F526A9">
              <w:rPr/>
              <w:t>1</w:t>
            </w:r>
          </w:p>
          <w:p w:rsidRPr="002857C5" w:rsidR="002857C5" w:rsidP="002857C5" w:rsidRDefault="002857C5" w14:paraId="59481830" w14:textId="77777777">
            <w:r w:rsidRPr="002857C5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857C5" w:rsidR="002857C5" w:rsidP="002857C5" w:rsidRDefault="002857C5" w14:paraId="3DD4BC4F" w14:textId="5440C964">
            <w:r w:rsidRPr="002857C5">
              <w:t>Date and Time: March 2025 </w:t>
            </w:r>
          </w:p>
        </w:tc>
      </w:tr>
    </w:tbl>
    <w:p w:rsidRPr="002857C5" w:rsidR="002857C5" w:rsidP="002857C5" w:rsidRDefault="002857C5" w14:paraId="7B71D2C9" w14:textId="77777777">
      <w:r w:rsidRPr="002857C5">
        <w:t> </w:t>
      </w:r>
    </w:p>
    <w:p w:rsidRPr="002857C5" w:rsidR="002857C5" w:rsidP="002857C5" w:rsidRDefault="002857C5" w14:paraId="58B06121" w14:textId="77777777">
      <w:r w:rsidRPr="002857C5">
        <w:rPr>
          <w:b/>
          <w:bCs/>
          <w:u w:val="single"/>
        </w:rPr>
        <w:t>List of attendance:</w:t>
      </w:r>
      <w:r w:rsidRPr="002857C5">
        <w:t> </w:t>
      </w:r>
    </w:p>
    <w:p w:rsidRPr="002857C5" w:rsidR="002857C5" w:rsidP="002857C5" w:rsidRDefault="002857C5" w14:paraId="018B0F6D" w14:textId="77777777">
      <w:pPr>
        <w:numPr>
          <w:ilvl w:val="0"/>
          <w:numId w:val="1"/>
        </w:numPr>
      </w:pPr>
      <w:r w:rsidRPr="002857C5">
        <w:t>Name:  Sarah Goburdhun</w:t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 xml:space="preserve">Attended? </w:t>
      </w:r>
      <w:r w:rsidRPr="6CF63D9E">
        <w:rPr>
          <w:highlight w:val="green"/>
        </w:rPr>
        <w:t>YES</w:t>
      </w:r>
      <w:r w:rsidRPr="002857C5">
        <w:t>/NO   </w:t>
      </w:r>
    </w:p>
    <w:p w:rsidRPr="002857C5" w:rsidR="002857C5" w:rsidP="002857C5" w:rsidRDefault="002857C5" w14:paraId="4EDB734E" w14:textId="77777777">
      <w:pPr>
        <w:numPr>
          <w:ilvl w:val="0"/>
          <w:numId w:val="2"/>
        </w:numPr>
      </w:pPr>
      <w:r w:rsidRPr="002857C5">
        <w:t>Name:</w:t>
      </w:r>
      <w:r w:rsidRPr="002857C5">
        <w:tab/>
      </w:r>
      <w:r w:rsidRPr="002857C5">
        <w:t xml:space="preserve">Favour Esset </w:t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>Attended? YES/NO </w:t>
      </w:r>
    </w:p>
    <w:p w:rsidRPr="002857C5" w:rsidR="002857C5" w:rsidP="002857C5" w:rsidRDefault="002857C5" w14:paraId="53E365B5" w14:textId="2E09BF88">
      <w:pPr>
        <w:numPr>
          <w:ilvl w:val="0"/>
          <w:numId w:val="3"/>
        </w:numPr>
        <w:rPr/>
      </w:pPr>
      <w:r w:rsidR="002857C5">
        <w:rPr/>
        <w:t>Name:</w:t>
      </w:r>
      <w:r>
        <w:tab/>
      </w:r>
      <w:r w:rsidR="002857C5">
        <w:rPr/>
        <w:t xml:space="preserve">Koller Melanie </w:t>
      </w:r>
      <w:r w:rsidR="002857C5">
        <w:rPr/>
        <w:t>Turinabo</w:t>
      </w:r>
      <w:r>
        <w:tab/>
      </w:r>
      <w:r>
        <w:tab/>
      </w:r>
      <w:r>
        <w:tab/>
      </w:r>
      <w:r w:rsidR="002857C5">
        <w:rPr/>
        <w:t xml:space="preserve">Attended? </w:t>
      </w:r>
      <w:r w:rsidRPr="51A858D0" w:rsidR="44C31DA0">
        <w:rPr>
          <w:rFonts w:ascii="Aptos" w:hAnsi="Aptos" w:eastAsia="Aptos" w:cs="Aptos"/>
          <w:noProof w:val="0"/>
          <w:sz w:val="22"/>
          <w:szCs w:val="22"/>
          <w:highlight w:val="green"/>
          <w:lang w:val="en-GB"/>
        </w:rPr>
        <w:t>YES</w:t>
      </w:r>
      <w:r w:rsidR="002857C5">
        <w:rPr/>
        <w:t>/NO  </w:t>
      </w:r>
    </w:p>
    <w:p w:rsidRPr="002857C5" w:rsidR="002857C5" w:rsidP="002857C5" w:rsidRDefault="002857C5" w14:paraId="55C1A50C" w14:textId="5DA5BDFE">
      <w:pPr>
        <w:numPr>
          <w:ilvl w:val="0"/>
          <w:numId w:val="4"/>
        </w:numPr>
        <w:rPr/>
      </w:pPr>
      <w:r w:rsidR="002857C5">
        <w:rPr/>
        <w:t>Name:</w:t>
      </w:r>
      <w:r w:rsidR="2E261263">
        <w:rPr/>
        <w:t xml:space="preserve"> Samuel Kingsley</w:t>
      </w:r>
      <w:r>
        <w:tab/>
      </w:r>
      <w:r>
        <w:tab/>
      </w:r>
      <w:r>
        <w:tab/>
      </w:r>
      <w:r>
        <w:tab/>
      </w:r>
      <w:r w:rsidR="002857C5">
        <w:rPr/>
        <w:t xml:space="preserve">Attended? </w:t>
      </w:r>
      <w:r w:rsidRPr="2853EF2E" w:rsidR="002857C5">
        <w:rPr>
          <w:highlight w:val="green"/>
        </w:rPr>
        <w:t>YES</w:t>
      </w:r>
      <w:r w:rsidR="002857C5">
        <w:rPr/>
        <w:t>/NO  </w:t>
      </w:r>
    </w:p>
    <w:p w:rsidRPr="002857C5" w:rsidR="002857C5" w:rsidP="002857C5" w:rsidRDefault="002857C5" w14:paraId="00E5A477" w14:textId="6D903995">
      <w:pPr>
        <w:numPr>
          <w:ilvl w:val="0"/>
          <w:numId w:val="5"/>
        </w:numPr>
        <w:rPr/>
      </w:pPr>
      <w:r w:rsidR="002857C5">
        <w:rPr/>
        <w:t>Name:</w:t>
      </w:r>
      <w:r>
        <w:tab/>
      </w:r>
      <w:r w:rsidR="168E85AB">
        <w:rPr/>
        <w:t xml:space="preserve">Iwuagwu Nkem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857C5">
        <w:rPr/>
        <w:t xml:space="preserve">Attended? </w:t>
      </w:r>
      <w:r w:rsidRPr="51A858D0" w:rsidR="002857C5">
        <w:rPr>
          <w:color w:val="70AD47" w:themeColor="accent6" w:themeTint="FF" w:themeShade="FF"/>
        </w:rPr>
        <w:t>YES</w:t>
      </w:r>
      <w:r w:rsidR="002857C5">
        <w:rPr/>
        <w:t>/NO </w:t>
      </w:r>
    </w:p>
    <w:p w:rsidRPr="002857C5" w:rsidR="002857C5" w:rsidP="002857C5" w:rsidRDefault="002857C5" w14:paraId="04E31A50" w14:textId="77777777">
      <w:r w:rsidRPr="002857C5">
        <w:t> </w:t>
      </w:r>
    </w:p>
    <w:p w:rsidRPr="002857C5" w:rsidR="002857C5" w:rsidP="002857C5" w:rsidRDefault="002857C5" w14:paraId="17752191" w14:textId="77777777">
      <w:r w:rsidRPr="002857C5">
        <w:rPr>
          <w:b/>
          <w:bCs/>
          <w:u w:val="single"/>
        </w:rPr>
        <w:t>Project Progress:</w:t>
      </w:r>
      <w:r w:rsidRPr="002857C5">
        <w:t> </w:t>
      </w:r>
    </w:p>
    <w:p w:rsidRPr="002857C5" w:rsidR="002857C5" w:rsidP="002857C5" w:rsidRDefault="002857C5" w14:paraId="039586FD" w14:textId="77777777">
      <w:r w:rsidRPr="002857C5">
        <w:rPr>
          <w:b/>
          <w:bCs/>
          <w:u w:val="single"/>
        </w:rPr>
        <w:t xml:space="preserve">Team Member (1): Name: </w:t>
      </w:r>
      <w:r w:rsidRPr="002857C5">
        <w:t>Sarah Goburdhun  </w:t>
      </w:r>
    </w:p>
    <w:p w:rsidRPr="002857C5" w:rsidR="002857C5" w:rsidP="002857C5" w:rsidRDefault="002857C5" w14:paraId="70E1D04B" w14:textId="74ED0822">
      <w:pPr>
        <w:numPr>
          <w:ilvl w:val="0"/>
          <w:numId w:val="6"/>
        </w:numPr>
      </w:pPr>
      <w:r w:rsidRPr="002857C5">
        <w:t>What did you accomplish yesterday?   </w:t>
      </w:r>
      <w:r>
        <w:t>Answer: W</w:t>
      </w:r>
      <w:r w:rsidR="4ED522A0">
        <w:t xml:space="preserve">orking on </w:t>
      </w:r>
      <w:r w:rsidR="292AEAD3">
        <w:t xml:space="preserve">test units for </w:t>
      </w:r>
      <w:proofErr w:type="spellStart"/>
      <w:r w:rsidR="292AEAD3">
        <w:t>rentalValidator</w:t>
      </w:r>
      <w:proofErr w:type="spellEnd"/>
      <w:r w:rsidR="292AEAD3">
        <w:t>.</w:t>
      </w:r>
    </w:p>
    <w:p w:rsidRPr="002857C5" w:rsidR="002857C5" w:rsidP="002857C5" w:rsidRDefault="002857C5" w14:paraId="2200BBB1" w14:textId="77777777">
      <w:r w:rsidRPr="002857C5">
        <w:t> </w:t>
      </w:r>
    </w:p>
    <w:p w:rsidRPr="002857C5" w:rsidR="002857C5" w:rsidP="002857C5" w:rsidRDefault="002857C5" w14:paraId="112D4541" w14:textId="77777777">
      <w:pPr>
        <w:numPr>
          <w:ilvl w:val="0"/>
          <w:numId w:val="7"/>
        </w:numPr>
      </w:pPr>
      <w:r w:rsidRPr="002857C5">
        <w:t>What will you do today? </w:t>
      </w:r>
    </w:p>
    <w:p w:rsidRPr="002857C5" w:rsidR="002857C5" w:rsidP="002857C5" w:rsidRDefault="002857C5" w14:paraId="10C67AD3" w14:textId="41A98024">
      <w:pPr>
        <w:rPr>
          <w:del w:author="Microsoft Word" w:date="2025-03-29T13:17:00Z" w16du:dateUtc="2025-03-29T09:17:00Z" w:id="0"/>
        </w:rPr>
      </w:pPr>
      <w:del w:author="Microsoft Word" w:date="2025-03-29T13:17:00Z" w16du:dateUtc="2025-03-29T09:17:00Z" w:id="1">
        <w:r>
          <w:delText xml:space="preserve">Answer: </w:delText>
        </w:r>
        <w:r w:rsidR="053B0186">
          <w:delText>Continue working on the test units. Try to finish by the next meeting.</w:delText>
        </w:r>
      </w:del>
    </w:p>
    <w:p w:rsidRPr="002857C5" w:rsidR="002857C5" w:rsidP="002857C5" w:rsidRDefault="002857C5" w14:paraId="49368C8A" w14:textId="77777777">
      <w:pPr>
        <w:numPr>
          <w:ilvl w:val="0"/>
          <w:numId w:val="8"/>
        </w:numPr>
      </w:pPr>
      <w:r w:rsidRPr="002857C5">
        <w:t>What obstacles are impeding your progress? </w:t>
      </w:r>
    </w:p>
    <w:p w:rsidRPr="002857C5" w:rsidR="002857C5" w:rsidP="002857C5" w:rsidRDefault="002857C5" w14:paraId="4CBA5A61" w14:textId="5B4764BE">
      <w:r>
        <w:t xml:space="preserve">Answer: </w:t>
      </w:r>
      <w:r w:rsidR="685A464F">
        <w:t xml:space="preserve">There are a lot of changes I need to </w:t>
      </w:r>
      <w:r w:rsidR="5853081E">
        <w:t>accommodate due to having to work for team members to update the code first.</w:t>
      </w:r>
    </w:p>
    <w:p w:rsidRPr="002857C5" w:rsidR="002857C5" w:rsidP="002857C5" w:rsidRDefault="002857C5" w14:paraId="242A29AF" w14:textId="726F5E8A">
      <w:r w:rsidRPr="51A858D0" w:rsidR="002857C5">
        <w:rPr>
          <w:b w:val="1"/>
          <w:bCs w:val="1"/>
          <w:u w:val="single"/>
        </w:rPr>
        <w:t>Team Member (2): Name:</w:t>
      </w:r>
      <w:r w:rsidR="002857C5">
        <w:rPr/>
        <w:t>  </w:t>
      </w:r>
      <w:r w:rsidR="40F7C30F">
        <w:rPr/>
        <w:t>Koller Melanie Turinabo</w:t>
      </w:r>
    </w:p>
    <w:p w:rsidRPr="002857C5" w:rsidR="002857C5" w:rsidP="002857C5" w:rsidRDefault="002857C5" w14:paraId="008DEE61" w14:textId="77777777">
      <w:pPr>
        <w:numPr>
          <w:ilvl w:val="0"/>
          <w:numId w:val="9"/>
        </w:numPr>
      </w:pPr>
      <w:r w:rsidRPr="002857C5">
        <w:t>What did you accomplish yesterday? </w:t>
      </w:r>
    </w:p>
    <w:p w:rsidRPr="002857C5" w:rsidR="002857C5" w:rsidP="51A858D0" w:rsidRDefault="002857C5" w14:paraId="5FFE9D82" w14:textId="15760174">
      <w:pPr>
        <w:spacing w:before="0" w:beforeAutospacing="off" w:after="160" w:afterAutospacing="off" w:line="276" w:lineRule="auto"/>
        <w:ind w:left="0" w:right="0" w:hanging="0"/>
        <w:jc w:val="left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="002857C5">
        <w:rPr/>
        <w:t xml:space="preserve">Answer: </w:t>
      </w:r>
      <w:r w:rsidRPr="51A858D0" w:rsidR="3173BD7B">
        <w:rPr>
          <w:rFonts w:ascii="Aptos" w:hAnsi="Aptos" w:eastAsia="Aptos" w:cs="Aptos"/>
          <w:noProof w:val="0"/>
          <w:sz w:val="22"/>
          <w:szCs w:val="22"/>
          <w:lang w:val="en-GB"/>
        </w:rPr>
        <w:t>created hash table class – constructor &amp; populated hashing function</w:t>
      </w:r>
      <w:r w:rsidR="002857C5">
        <w:rPr/>
        <w:t>. </w:t>
      </w:r>
    </w:p>
    <w:p w:rsidRPr="002857C5" w:rsidR="002857C5" w:rsidP="002857C5" w:rsidRDefault="002857C5" w14:paraId="45ED6CC1" w14:textId="77777777">
      <w:r w:rsidRPr="002857C5">
        <w:t> </w:t>
      </w:r>
    </w:p>
    <w:p w:rsidRPr="002857C5" w:rsidR="002857C5" w:rsidP="002857C5" w:rsidRDefault="002857C5" w14:paraId="4071F5F7" w14:textId="77777777">
      <w:pPr>
        <w:numPr>
          <w:ilvl w:val="0"/>
          <w:numId w:val="10"/>
        </w:numPr>
      </w:pPr>
      <w:r w:rsidRPr="002857C5">
        <w:t>What will you do today? </w:t>
      </w:r>
    </w:p>
    <w:p w:rsidRPr="002857C5" w:rsidR="002857C5" w:rsidP="002857C5" w:rsidRDefault="002857C5" w14:paraId="67D30AF2" w14:textId="09D81548">
      <w:r w:rsidR="002857C5">
        <w:rPr/>
        <w:t xml:space="preserve">Answer: </w:t>
      </w:r>
      <w:r w:rsidR="01031C94">
        <w:rPr/>
        <w:t xml:space="preserve">implement prime number sized array for resizing hash table, </w:t>
      </w:r>
      <w:r w:rsidR="77EC17B8">
        <w:rPr/>
        <w:t xml:space="preserve">create </w:t>
      </w:r>
      <w:r w:rsidRPr="51A858D0" w:rsidR="77EC17B8">
        <w:rPr>
          <w:rFonts w:ascii="Aptos" w:hAnsi="Aptos" w:eastAsia="Aptos" w:cs="Aptos"/>
          <w:noProof w:val="0"/>
          <w:sz w:val="22"/>
          <w:szCs w:val="22"/>
          <w:lang w:val="en-GB"/>
        </w:rPr>
        <w:t>methods(</w:t>
      </w:r>
      <w:r w:rsidRPr="51A858D0" w:rsidR="77EC17B8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insert, </w:t>
      </w:r>
      <w:r w:rsidRPr="51A858D0" w:rsidR="77EC17B8">
        <w:rPr>
          <w:rFonts w:ascii="Aptos" w:hAnsi="Aptos" w:eastAsia="Aptos" w:cs="Aptos"/>
          <w:noProof w:val="0"/>
          <w:sz w:val="22"/>
          <w:szCs w:val="22"/>
          <w:lang w:val="en-GB"/>
        </w:rPr>
        <w:t>delete</w:t>
      </w:r>
      <w:r w:rsidRPr="51A858D0" w:rsidR="77EC17B8">
        <w:rPr>
          <w:rFonts w:ascii="Aptos" w:hAnsi="Aptos" w:eastAsia="Aptos" w:cs="Aptos"/>
          <w:noProof w:val="0"/>
          <w:sz w:val="22"/>
          <w:szCs w:val="22"/>
          <w:lang w:val="en-GB"/>
        </w:rPr>
        <w:t>, find)</w:t>
      </w:r>
    </w:p>
    <w:p w:rsidRPr="002857C5" w:rsidR="002857C5" w:rsidP="002857C5" w:rsidRDefault="002857C5" w14:paraId="2657C500" w14:textId="77777777">
      <w:r w:rsidRPr="002857C5">
        <w:t> </w:t>
      </w:r>
    </w:p>
    <w:p w:rsidRPr="002857C5" w:rsidR="002857C5" w:rsidP="002857C5" w:rsidRDefault="002857C5" w14:paraId="102D57BC" w14:textId="77777777">
      <w:pPr>
        <w:numPr>
          <w:ilvl w:val="0"/>
          <w:numId w:val="11"/>
        </w:numPr>
      </w:pPr>
      <w:r w:rsidRPr="002857C5">
        <w:t>What obstacles are impeding your progress? </w:t>
      </w:r>
    </w:p>
    <w:p w:rsidRPr="002857C5" w:rsidR="002857C5" w:rsidP="002857C5" w:rsidRDefault="002857C5" w14:paraId="368B8CC2" w14:textId="3598E464">
      <w:r w:rsidR="002857C5">
        <w:rPr/>
        <w:t xml:space="preserve">Answer: </w:t>
      </w:r>
      <w:r w:rsidRPr="51A858D0" w:rsidR="253C460A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GB"/>
        </w:rPr>
        <w:t>Rehashing during resize without errors</w:t>
      </w:r>
      <w:r w:rsidR="002857C5">
        <w:rPr/>
        <w:t>. </w:t>
      </w:r>
    </w:p>
    <w:p w:rsidRPr="002857C5" w:rsidR="002857C5" w:rsidP="002857C5" w:rsidRDefault="002857C5" w14:paraId="22A3B091" w14:textId="77777777">
      <w:r w:rsidRPr="002857C5">
        <w:t> </w:t>
      </w:r>
    </w:p>
    <w:p w:rsidRPr="002857C5" w:rsidR="002857C5" w:rsidP="002857C5" w:rsidRDefault="002857C5" w14:paraId="7CB96617" w14:textId="77777777">
      <w:r w:rsidRPr="002857C5">
        <w:t> </w:t>
      </w:r>
    </w:p>
    <w:p w:rsidRPr="002857C5" w:rsidR="002857C5" w:rsidP="002857C5" w:rsidRDefault="002857C5" w14:paraId="6F8E8221" w14:textId="77777777">
      <w:r w:rsidRPr="002857C5">
        <w:t> </w:t>
      </w:r>
    </w:p>
    <w:p w:rsidRPr="002857C5" w:rsidR="002857C5" w:rsidP="002857C5" w:rsidRDefault="002857C5" w14:paraId="49231CE8" w14:textId="77777777">
      <w:r w:rsidRPr="002857C5">
        <w:rPr>
          <w:b/>
          <w:bCs/>
          <w:u w:val="single"/>
        </w:rPr>
        <w:t>Team Member (3): Name: Favour Esset</w:t>
      </w:r>
      <w:r w:rsidRPr="002857C5">
        <w:t> </w:t>
      </w:r>
    </w:p>
    <w:p w:rsidRPr="002857C5" w:rsidR="002857C5" w:rsidP="002857C5" w:rsidRDefault="002857C5" w14:paraId="6318BFEE" w14:textId="77777777">
      <w:pPr>
        <w:numPr>
          <w:ilvl w:val="0"/>
          <w:numId w:val="12"/>
        </w:numPr>
      </w:pPr>
      <w:r w:rsidRPr="002857C5">
        <w:t>What did you accomplish yesterday? </w:t>
      </w:r>
    </w:p>
    <w:p w:rsidRPr="002857C5" w:rsidR="002857C5" w:rsidP="002857C5" w:rsidRDefault="002857C5" w14:paraId="443CE115" w14:textId="18C52BA3">
      <w:r w:rsidRPr="002857C5">
        <w:t>Answer:  </w:t>
      </w:r>
    </w:p>
    <w:p w:rsidR="00E747EB" w:rsidP="00E747EB" w:rsidRDefault="00E747EB" w14:paraId="25866154" w14:textId="77777777">
      <w:pPr>
        <w:pStyle w:val="ListParagraph"/>
        <w:numPr>
          <w:ilvl w:val="0"/>
          <w:numId w:val="23"/>
        </w:numPr>
      </w:pPr>
      <w:r>
        <w:t>Refactor code</w:t>
      </w:r>
    </w:p>
    <w:p w:rsidRPr="002857C5" w:rsidR="002857C5" w:rsidP="002857C5" w:rsidRDefault="00E747EB" w14:paraId="197C4C81" w14:textId="2F8550C9">
      <w:pPr>
        <w:pStyle w:val="ListParagraph"/>
        <w:numPr>
          <w:ilvl w:val="0"/>
          <w:numId w:val="23"/>
        </w:numPr>
      </w:pPr>
      <w:r>
        <w:t>Remove redundant test</w:t>
      </w:r>
      <w:r w:rsidRPr="00DE5E2F">
        <w:t> </w:t>
      </w:r>
      <w:r w:rsidRPr="002857C5" w:rsidR="002857C5">
        <w:t> </w:t>
      </w:r>
    </w:p>
    <w:p w:rsidRPr="002857C5" w:rsidR="002857C5" w:rsidP="002857C5" w:rsidRDefault="002857C5" w14:paraId="508FC023" w14:textId="77777777">
      <w:r w:rsidRPr="002857C5">
        <w:t> </w:t>
      </w:r>
    </w:p>
    <w:p w:rsidRPr="002857C5" w:rsidR="002857C5" w:rsidP="002857C5" w:rsidRDefault="002857C5" w14:paraId="35CADF4C" w14:textId="77777777">
      <w:pPr>
        <w:numPr>
          <w:ilvl w:val="0"/>
          <w:numId w:val="15"/>
        </w:numPr>
      </w:pPr>
      <w:r w:rsidRPr="002857C5">
        <w:t>What will you do today? </w:t>
      </w:r>
    </w:p>
    <w:p w:rsidRPr="002857C5" w:rsidR="002857C5" w:rsidP="002857C5" w:rsidRDefault="002857C5" w14:paraId="42E5459E" w14:textId="77777777">
      <w:r w:rsidRPr="002857C5">
        <w:t>Answer:  </w:t>
      </w:r>
    </w:p>
    <w:p w:rsidR="002857C5" w:rsidP="002C4032" w:rsidRDefault="00463875" w14:paraId="255BF3FD" w14:textId="32CC27C2">
      <w:pPr>
        <w:pStyle w:val="ListParagraph"/>
        <w:numPr>
          <w:ilvl w:val="0"/>
          <w:numId w:val="24"/>
        </w:numPr>
      </w:pPr>
      <w:r>
        <w:t>Add rental id generation</w:t>
      </w:r>
    </w:p>
    <w:p w:rsidR="00463875" w:rsidP="002C4032" w:rsidRDefault="005119A3" w14:paraId="62D9797B" w14:textId="6AA7E6D4">
      <w:pPr>
        <w:pStyle w:val="ListParagraph"/>
        <w:numPr>
          <w:ilvl w:val="0"/>
          <w:numId w:val="24"/>
        </w:numPr>
      </w:pPr>
      <w:r>
        <w:t>Add rental date generation</w:t>
      </w:r>
    </w:p>
    <w:p w:rsidR="005119A3" w:rsidP="002C4032" w:rsidRDefault="002C4032" w14:paraId="6BAB835A" w14:textId="54BC4311">
      <w:pPr>
        <w:pStyle w:val="ListParagraph"/>
        <w:numPr>
          <w:ilvl w:val="0"/>
          <w:numId w:val="24"/>
        </w:numPr>
      </w:pPr>
      <w:r>
        <w:t>Fix bugs</w:t>
      </w:r>
    </w:p>
    <w:p w:rsidRPr="002857C5" w:rsidR="002C4032" w:rsidP="002C4032" w:rsidRDefault="002C4032" w14:paraId="39D2027B" w14:textId="4E5B9AE6">
      <w:pPr>
        <w:pStyle w:val="ListParagraph"/>
        <w:numPr>
          <w:ilvl w:val="0"/>
          <w:numId w:val="24"/>
        </w:numPr>
      </w:pPr>
      <w:r>
        <w:t>Refactor code</w:t>
      </w:r>
    </w:p>
    <w:p w:rsidRPr="002857C5" w:rsidR="002857C5" w:rsidP="002857C5" w:rsidRDefault="002857C5" w14:paraId="53ABFDC9" w14:textId="77777777">
      <w:r w:rsidRPr="002857C5">
        <w:t> </w:t>
      </w:r>
    </w:p>
    <w:p w:rsidRPr="002857C5" w:rsidR="002857C5" w:rsidP="002857C5" w:rsidRDefault="002857C5" w14:paraId="0833EFCD" w14:textId="77777777">
      <w:pPr>
        <w:numPr>
          <w:ilvl w:val="0"/>
          <w:numId w:val="16"/>
        </w:numPr>
      </w:pPr>
      <w:r w:rsidRPr="002857C5">
        <w:t>What obstacles are impeding your progress? </w:t>
      </w:r>
    </w:p>
    <w:p w:rsidRPr="002857C5" w:rsidR="002857C5" w:rsidP="002857C5" w:rsidRDefault="002857C5" w14:paraId="4B832E8A" w14:textId="77777777">
      <w:r w:rsidRPr="002857C5">
        <w:t>Answer: Implementation of data structure </w:t>
      </w:r>
    </w:p>
    <w:p w:rsidRPr="002857C5" w:rsidR="002857C5" w:rsidP="002857C5" w:rsidRDefault="002857C5" w14:paraId="029D3E47" w14:textId="77777777">
      <w:r w:rsidRPr="002857C5">
        <w:t> </w:t>
      </w:r>
    </w:p>
    <w:p w:rsidRPr="002857C5" w:rsidR="002857C5" w:rsidP="002857C5" w:rsidRDefault="002857C5" w14:paraId="656ACA9C" w14:textId="77777777">
      <w:r w:rsidRPr="002857C5">
        <w:t> </w:t>
      </w:r>
    </w:p>
    <w:p w:rsidRPr="002857C5" w:rsidR="002857C5" w:rsidP="002857C5" w:rsidRDefault="002857C5" w14:paraId="4CEBB1F1" w14:textId="77777777">
      <w:r w:rsidRPr="002857C5">
        <w:t> </w:t>
      </w:r>
    </w:p>
    <w:p w:rsidRPr="002857C5" w:rsidR="002857C5" w:rsidP="002857C5" w:rsidRDefault="002857C5" w14:paraId="09165148" w14:textId="6A6633F6">
      <w:r w:rsidRPr="51A858D0" w:rsidR="002857C5">
        <w:rPr>
          <w:b w:val="1"/>
          <w:bCs w:val="1"/>
          <w:u w:val="single"/>
        </w:rPr>
        <w:t>Team Member (4): Name: </w:t>
      </w:r>
      <w:r w:rsidR="002857C5">
        <w:rPr/>
        <w:t> </w:t>
      </w:r>
      <w:r w:rsidR="4EB96978">
        <w:rPr/>
        <w:t xml:space="preserve"> Samuel Kingsley</w:t>
      </w:r>
    </w:p>
    <w:p w:rsidRPr="002857C5" w:rsidR="002857C5" w:rsidP="002857C5" w:rsidRDefault="002857C5" w14:paraId="3838EBC2" w14:textId="77777777">
      <w:pPr>
        <w:numPr>
          <w:ilvl w:val="0"/>
          <w:numId w:val="17"/>
        </w:numPr>
      </w:pPr>
      <w:r w:rsidRPr="002857C5">
        <w:t>What did you accomplish yesterday? </w:t>
      </w:r>
    </w:p>
    <w:p w:rsidRPr="002857C5" w:rsidR="002857C5" w:rsidP="002857C5" w:rsidRDefault="002857C5" w14:paraId="7AB93895" w14:textId="749C7F3E">
      <w:r w:rsidR="002857C5">
        <w:rPr/>
        <w:t>Answer: </w:t>
      </w:r>
      <w:r w:rsidR="6A53320D">
        <w:rPr/>
        <w:t xml:space="preserve"> Refactor code</w:t>
      </w:r>
    </w:p>
    <w:p w:rsidRPr="002857C5" w:rsidR="002857C5" w:rsidP="002857C5" w:rsidRDefault="002857C5" w14:paraId="2EBC946E" w14:textId="77777777">
      <w:r w:rsidRPr="002857C5">
        <w:t> </w:t>
      </w:r>
    </w:p>
    <w:p w:rsidRPr="002857C5" w:rsidR="002857C5" w:rsidP="002857C5" w:rsidRDefault="002857C5" w14:paraId="139713CF" w14:textId="77777777">
      <w:r w:rsidRPr="002857C5">
        <w:t> </w:t>
      </w:r>
    </w:p>
    <w:p w:rsidRPr="002857C5" w:rsidR="002857C5" w:rsidP="002857C5" w:rsidRDefault="002857C5" w14:paraId="25DFA97E" w14:textId="77777777">
      <w:pPr>
        <w:numPr>
          <w:ilvl w:val="0"/>
          <w:numId w:val="18"/>
        </w:numPr>
      </w:pPr>
      <w:r w:rsidRPr="002857C5">
        <w:t>What will you do today? </w:t>
      </w:r>
    </w:p>
    <w:p w:rsidRPr="002857C5" w:rsidR="002857C5" w:rsidP="002857C5" w:rsidRDefault="002857C5" w14:paraId="10761095" w14:textId="5E11E8A5">
      <w:r w:rsidR="002857C5">
        <w:rPr/>
        <w:t>Answer: </w:t>
      </w:r>
      <w:r w:rsidR="42AD22AB">
        <w:rPr/>
        <w:t>fix bugs</w:t>
      </w:r>
    </w:p>
    <w:p w:rsidRPr="002857C5" w:rsidR="002857C5" w:rsidP="002857C5" w:rsidRDefault="002857C5" w14:paraId="1C66D463" w14:textId="77777777">
      <w:r w:rsidRPr="002857C5">
        <w:t> </w:t>
      </w:r>
    </w:p>
    <w:p w:rsidRPr="002857C5" w:rsidR="002857C5" w:rsidP="002857C5" w:rsidRDefault="002857C5" w14:paraId="2FEE8C8B" w14:textId="77777777">
      <w:r w:rsidRPr="002857C5">
        <w:t> </w:t>
      </w:r>
    </w:p>
    <w:p w:rsidRPr="002857C5" w:rsidR="002857C5" w:rsidP="002857C5" w:rsidRDefault="002857C5" w14:paraId="6D927B46" w14:textId="77777777">
      <w:pPr>
        <w:numPr>
          <w:ilvl w:val="0"/>
          <w:numId w:val="19"/>
        </w:numPr>
      </w:pPr>
      <w:r w:rsidRPr="002857C5">
        <w:t>What obstacles are impeding your progress? </w:t>
      </w:r>
    </w:p>
    <w:p w:rsidRPr="002857C5" w:rsidR="002857C5" w:rsidP="002857C5" w:rsidRDefault="002857C5" w14:paraId="279010E9" w14:textId="77777777">
      <w:r w:rsidRPr="002857C5">
        <w:t>Answer: </w:t>
      </w:r>
    </w:p>
    <w:p w:rsidRPr="002857C5" w:rsidR="002857C5" w:rsidP="002857C5" w:rsidRDefault="002857C5" w14:paraId="5CE58473" w14:textId="77777777">
      <w:r w:rsidRPr="002857C5">
        <w:t> </w:t>
      </w:r>
    </w:p>
    <w:p w:rsidRPr="002857C5" w:rsidR="002857C5" w:rsidP="002857C5" w:rsidRDefault="002857C5" w14:paraId="6C170664" w14:textId="77777777">
      <w:r w:rsidRPr="002857C5">
        <w:t> </w:t>
      </w:r>
    </w:p>
    <w:p w:rsidRPr="002857C5" w:rsidR="002857C5" w:rsidP="002857C5" w:rsidRDefault="002857C5" w14:paraId="4A5D29A2" w14:textId="77777777">
      <w:r w:rsidRPr="002857C5">
        <w:t> </w:t>
      </w:r>
    </w:p>
    <w:p w:rsidRPr="002857C5" w:rsidR="002857C5" w:rsidP="002857C5" w:rsidRDefault="002857C5" w14:paraId="7312F6B4" w14:textId="35E55AC1">
      <w:r w:rsidRPr="51A858D0" w:rsidR="002857C5">
        <w:rPr>
          <w:b w:val="1"/>
          <w:bCs w:val="1"/>
          <w:u w:val="single"/>
        </w:rPr>
        <w:t>Team Member (5): Name: </w:t>
      </w:r>
      <w:r w:rsidR="002857C5">
        <w:rPr/>
        <w:t> </w:t>
      </w:r>
      <w:r w:rsidR="465760C1">
        <w:rPr/>
        <w:t xml:space="preserve">Iwuagwu Nkem </w:t>
      </w:r>
    </w:p>
    <w:p w:rsidRPr="002857C5" w:rsidR="002857C5" w:rsidP="002857C5" w:rsidRDefault="002857C5" w14:paraId="398F42D7" w14:textId="77777777">
      <w:pPr>
        <w:numPr>
          <w:ilvl w:val="0"/>
          <w:numId w:val="20"/>
        </w:numPr>
      </w:pPr>
      <w:r w:rsidRPr="002857C5">
        <w:t>What did you accomplish yesterday? </w:t>
      </w:r>
    </w:p>
    <w:p w:rsidRPr="002857C5" w:rsidR="002857C5" w:rsidP="51A858D0" w:rsidRDefault="002857C5" w14:paraId="1F939D8E" w14:textId="65EBC68F">
      <w:pPr>
        <w:spacing w:before="0" w:beforeAutospacing="off" w:after="240" w:afterAutospacing="off"/>
      </w:pPr>
      <w:r w:rsidR="002857C5">
        <w:rPr/>
        <w:t>Answer: </w:t>
      </w:r>
      <w:r w:rsidRPr="51A858D0" w:rsidR="23328BD0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Received supervisor feedback: good implementation but references need tightening.</w:t>
      </w:r>
    </w:p>
    <w:p w:rsidRPr="002857C5" w:rsidR="002857C5" w:rsidP="002857C5" w:rsidRDefault="002857C5" w14:paraId="4803F7DD" w14:textId="477DF9A2"/>
    <w:p w:rsidRPr="002857C5" w:rsidR="002857C5" w:rsidP="002857C5" w:rsidRDefault="002857C5" w14:paraId="5B48B73E" w14:textId="77777777">
      <w:r w:rsidRPr="002857C5">
        <w:t> </w:t>
      </w:r>
    </w:p>
    <w:p w:rsidRPr="002857C5" w:rsidR="002857C5" w:rsidP="002857C5" w:rsidRDefault="002857C5" w14:paraId="0FAABD30" w14:textId="77777777">
      <w:r w:rsidRPr="002857C5">
        <w:t> </w:t>
      </w:r>
    </w:p>
    <w:p w:rsidRPr="002857C5" w:rsidR="002857C5" w:rsidP="002857C5" w:rsidRDefault="002857C5" w14:paraId="242890FD" w14:textId="77777777">
      <w:pPr>
        <w:numPr>
          <w:ilvl w:val="0"/>
          <w:numId w:val="21"/>
        </w:numPr>
      </w:pPr>
      <w:r w:rsidRPr="002857C5">
        <w:t>What will you do today? </w:t>
      </w:r>
    </w:p>
    <w:p w:rsidRPr="002857C5" w:rsidR="002857C5" w:rsidP="51A858D0" w:rsidRDefault="002857C5" w14:paraId="621BC069" w14:textId="0B3F998D">
      <w:pPr>
        <w:spacing w:before="0" w:beforeAutospacing="off" w:after="240" w:afterAutospacing="off"/>
      </w:pPr>
      <w:r w:rsidR="002857C5">
        <w:rPr/>
        <w:t>Answer: </w:t>
      </w:r>
      <w:r w:rsidRPr="51A858D0" w:rsidR="5B00CEAB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Revising academic reference structure to match citation guidelines using McMillan’s work.</w:t>
      </w:r>
    </w:p>
    <w:p w:rsidRPr="002857C5" w:rsidR="002857C5" w:rsidP="002857C5" w:rsidRDefault="002857C5" w14:paraId="434EF661" w14:textId="387EA8D7"/>
    <w:p w:rsidRPr="002857C5" w:rsidR="002857C5" w:rsidP="002857C5" w:rsidRDefault="002857C5" w14:paraId="474EB11E" w14:textId="77777777">
      <w:r w:rsidRPr="002857C5">
        <w:t> </w:t>
      </w:r>
    </w:p>
    <w:p w:rsidRPr="002857C5" w:rsidR="002857C5" w:rsidP="002857C5" w:rsidRDefault="002857C5" w14:paraId="30EDA97C" w14:textId="77777777">
      <w:r w:rsidRPr="002857C5">
        <w:t> </w:t>
      </w:r>
    </w:p>
    <w:p w:rsidRPr="002857C5" w:rsidR="002857C5" w:rsidP="002857C5" w:rsidRDefault="002857C5" w14:paraId="288BCEDE" w14:textId="77777777">
      <w:pPr>
        <w:numPr>
          <w:ilvl w:val="0"/>
          <w:numId w:val="22"/>
        </w:numPr>
      </w:pPr>
      <w:r w:rsidRPr="002857C5">
        <w:t>What obstacles are impeding your progress? </w:t>
      </w:r>
    </w:p>
    <w:p w:rsidRPr="002857C5" w:rsidR="002857C5" w:rsidP="51A858D0" w:rsidRDefault="002857C5" w14:paraId="628D55EB" w14:textId="247CB375">
      <w:pPr>
        <w:spacing w:before="0" w:beforeAutospacing="off" w:after="240" w:afterAutospacing="off"/>
      </w:pPr>
      <w:r w:rsidR="002857C5">
        <w:rPr/>
        <w:t>Answer: </w:t>
      </w:r>
      <w:r w:rsidRPr="51A858D0" w:rsidR="56AEC0D3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Balancing code refactoring with documentation deadlines.</w:t>
      </w:r>
    </w:p>
    <w:p w:rsidRPr="002857C5" w:rsidR="002857C5" w:rsidP="002857C5" w:rsidRDefault="002857C5" w14:paraId="168BE5CE" w14:textId="44F8F4C2"/>
    <w:p w:rsidRPr="002857C5" w:rsidR="002857C5" w:rsidP="002857C5" w:rsidRDefault="002857C5" w14:paraId="0FFBCA6F" w14:textId="77777777">
      <w:r w:rsidRPr="002857C5">
        <w:t> </w:t>
      </w:r>
    </w:p>
    <w:p w:rsidRPr="002857C5" w:rsidR="002857C5" w:rsidP="002857C5" w:rsidRDefault="002857C5" w14:paraId="4991B973" w14:textId="77777777">
      <w:r w:rsidRPr="002857C5">
        <w:t> </w:t>
      </w:r>
    </w:p>
    <w:p w:rsidRPr="002857C5" w:rsidR="002857C5" w:rsidP="002857C5" w:rsidRDefault="002857C5" w14:paraId="7684424C" w14:textId="77777777">
      <w:r w:rsidRPr="002857C5">
        <w:t> </w:t>
      </w:r>
    </w:p>
    <w:p w:rsidRPr="002857C5" w:rsidR="002857C5" w:rsidP="002857C5" w:rsidRDefault="002857C5" w14:paraId="4AF04F6D" w14:textId="77777777">
      <w:r w:rsidRPr="002857C5">
        <w:t> </w:t>
      </w:r>
    </w:p>
    <w:p w:rsidRPr="002857C5" w:rsidR="002857C5" w:rsidP="002857C5" w:rsidRDefault="002857C5" w14:paraId="0023DF25" w14:textId="77777777">
      <w:r w:rsidRPr="002857C5">
        <w:rPr>
          <w:b/>
          <w:bCs/>
          <w:i/>
          <w:iCs/>
        </w:rPr>
        <w:t>“Alone we can do so little; together we can do so much.” – Helen Keller</w:t>
      </w:r>
      <w:r w:rsidRPr="002857C5">
        <w:t> </w:t>
      </w:r>
    </w:p>
    <w:p w:rsidR="00467368" w:rsidRDefault="00467368" w14:paraId="57C0A078" w14:textId="77777777"/>
    <w:sectPr w:rsidR="0046736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4">
    <w:nsid w:val="4f794a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F95DB2"/>
    <w:multiLevelType w:val="multilevel"/>
    <w:tmpl w:val="612425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520AF"/>
    <w:multiLevelType w:val="multilevel"/>
    <w:tmpl w:val="0EC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5837B01"/>
    <w:multiLevelType w:val="multilevel"/>
    <w:tmpl w:val="31DE7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037C0"/>
    <w:multiLevelType w:val="multilevel"/>
    <w:tmpl w:val="E2743C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A69B7"/>
    <w:multiLevelType w:val="multilevel"/>
    <w:tmpl w:val="DE6E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D3C00"/>
    <w:multiLevelType w:val="multilevel"/>
    <w:tmpl w:val="17E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8201DEA"/>
    <w:multiLevelType w:val="multilevel"/>
    <w:tmpl w:val="A330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01B88"/>
    <w:multiLevelType w:val="multilevel"/>
    <w:tmpl w:val="F0E0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EB74CB"/>
    <w:multiLevelType w:val="multilevel"/>
    <w:tmpl w:val="A02A0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0232A"/>
    <w:multiLevelType w:val="multilevel"/>
    <w:tmpl w:val="80E41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1F15C1"/>
    <w:multiLevelType w:val="multilevel"/>
    <w:tmpl w:val="71A0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45B453FD"/>
    <w:multiLevelType w:val="multilevel"/>
    <w:tmpl w:val="BBD20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9B7745"/>
    <w:multiLevelType w:val="multilevel"/>
    <w:tmpl w:val="D2E6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4A055662"/>
    <w:multiLevelType w:val="multilevel"/>
    <w:tmpl w:val="69EA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4A597426"/>
    <w:multiLevelType w:val="multilevel"/>
    <w:tmpl w:val="4E545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9251E"/>
    <w:multiLevelType w:val="multilevel"/>
    <w:tmpl w:val="4F1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4D9932F3"/>
    <w:multiLevelType w:val="hybridMultilevel"/>
    <w:tmpl w:val="9C8645D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4225FBB"/>
    <w:multiLevelType w:val="multilevel"/>
    <w:tmpl w:val="CA3A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D3607A"/>
    <w:multiLevelType w:val="multilevel"/>
    <w:tmpl w:val="EB722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C01156"/>
    <w:multiLevelType w:val="multilevel"/>
    <w:tmpl w:val="7F1A7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9C4AC2"/>
    <w:multiLevelType w:val="multilevel"/>
    <w:tmpl w:val="66BA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364941"/>
    <w:multiLevelType w:val="multilevel"/>
    <w:tmpl w:val="FB3AA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9F013A"/>
    <w:multiLevelType w:val="multilevel"/>
    <w:tmpl w:val="796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7B9546CF"/>
    <w:multiLevelType w:val="hybridMultilevel"/>
    <w:tmpl w:val="527E0DB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4"/>
  </w:num>
  <w:num w:numId="1" w16cid:durableId="162162275">
    <w:abstractNumId w:val="5"/>
  </w:num>
  <w:num w:numId="2" w16cid:durableId="1228347202">
    <w:abstractNumId w:val="15"/>
  </w:num>
  <w:num w:numId="3" w16cid:durableId="948589361">
    <w:abstractNumId w:val="13"/>
  </w:num>
  <w:num w:numId="4" w16cid:durableId="1635982568">
    <w:abstractNumId w:val="1"/>
  </w:num>
  <w:num w:numId="5" w16cid:durableId="804742499">
    <w:abstractNumId w:val="22"/>
  </w:num>
  <w:num w:numId="6" w16cid:durableId="1139107260">
    <w:abstractNumId w:val="20"/>
  </w:num>
  <w:num w:numId="7" w16cid:durableId="1815440287">
    <w:abstractNumId w:val="21"/>
  </w:num>
  <w:num w:numId="8" w16cid:durableId="822821174">
    <w:abstractNumId w:val="2"/>
  </w:num>
  <w:num w:numId="9" w16cid:durableId="68577816">
    <w:abstractNumId w:val="17"/>
  </w:num>
  <w:num w:numId="10" w16cid:durableId="1088503206">
    <w:abstractNumId w:val="0"/>
  </w:num>
  <w:num w:numId="11" w16cid:durableId="915627287">
    <w:abstractNumId w:val="11"/>
  </w:num>
  <w:num w:numId="12" w16cid:durableId="933784972">
    <w:abstractNumId w:val="4"/>
  </w:num>
  <w:num w:numId="13" w16cid:durableId="607354697">
    <w:abstractNumId w:val="10"/>
  </w:num>
  <w:num w:numId="14" w16cid:durableId="729304549">
    <w:abstractNumId w:val="12"/>
  </w:num>
  <w:num w:numId="15" w16cid:durableId="815028944">
    <w:abstractNumId w:val="9"/>
  </w:num>
  <w:num w:numId="16" w16cid:durableId="1720859261">
    <w:abstractNumId w:val="19"/>
  </w:num>
  <w:num w:numId="17" w16cid:durableId="1760633732">
    <w:abstractNumId w:val="6"/>
  </w:num>
  <w:num w:numId="18" w16cid:durableId="1810707717">
    <w:abstractNumId w:val="18"/>
  </w:num>
  <w:num w:numId="19" w16cid:durableId="487937812">
    <w:abstractNumId w:val="8"/>
  </w:num>
  <w:num w:numId="20" w16cid:durableId="430975878">
    <w:abstractNumId w:val="7"/>
  </w:num>
  <w:num w:numId="21" w16cid:durableId="1422679536">
    <w:abstractNumId w:val="14"/>
  </w:num>
  <w:num w:numId="22" w16cid:durableId="96759414">
    <w:abstractNumId w:val="3"/>
  </w:num>
  <w:num w:numId="23" w16cid:durableId="1209613765">
    <w:abstractNumId w:val="23"/>
  </w:num>
  <w:num w:numId="24" w16cid:durableId="188497985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C5"/>
    <w:rsid w:val="0010051C"/>
    <w:rsid w:val="002857C5"/>
    <w:rsid w:val="002C4032"/>
    <w:rsid w:val="00386728"/>
    <w:rsid w:val="00463875"/>
    <w:rsid w:val="00467368"/>
    <w:rsid w:val="00483728"/>
    <w:rsid w:val="004C22A0"/>
    <w:rsid w:val="004E5F6B"/>
    <w:rsid w:val="005119A3"/>
    <w:rsid w:val="005D468E"/>
    <w:rsid w:val="009F10EF"/>
    <w:rsid w:val="00C1513A"/>
    <w:rsid w:val="00C50321"/>
    <w:rsid w:val="00E747EB"/>
    <w:rsid w:val="00F4738C"/>
    <w:rsid w:val="01031C94"/>
    <w:rsid w:val="053B0186"/>
    <w:rsid w:val="07914B30"/>
    <w:rsid w:val="168E85AB"/>
    <w:rsid w:val="23328BD0"/>
    <w:rsid w:val="253C460A"/>
    <w:rsid w:val="2853EF2E"/>
    <w:rsid w:val="292AEAD3"/>
    <w:rsid w:val="2DF8B9B2"/>
    <w:rsid w:val="2E261263"/>
    <w:rsid w:val="3173BD7B"/>
    <w:rsid w:val="32F526A9"/>
    <w:rsid w:val="3FC78EF5"/>
    <w:rsid w:val="40F7C30F"/>
    <w:rsid w:val="42AD22AB"/>
    <w:rsid w:val="44C31DA0"/>
    <w:rsid w:val="465760C1"/>
    <w:rsid w:val="4AC4E69D"/>
    <w:rsid w:val="4B8B2B68"/>
    <w:rsid w:val="4EB96978"/>
    <w:rsid w:val="4ED522A0"/>
    <w:rsid w:val="51A858D0"/>
    <w:rsid w:val="51BCD88F"/>
    <w:rsid w:val="54548EF8"/>
    <w:rsid w:val="56AEC0D3"/>
    <w:rsid w:val="5853081E"/>
    <w:rsid w:val="58E5F875"/>
    <w:rsid w:val="5B00CEAB"/>
    <w:rsid w:val="5CA71BF4"/>
    <w:rsid w:val="6569C397"/>
    <w:rsid w:val="685A464F"/>
    <w:rsid w:val="6A53320D"/>
    <w:rsid w:val="6C8F0BB8"/>
    <w:rsid w:val="6CF63D9E"/>
    <w:rsid w:val="77EC17B8"/>
    <w:rsid w:val="788D6A47"/>
    <w:rsid w:val="7F49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6DA4E"/>
  <w15:chartTrackingRefBased/>
  <w15:docId w15:val="{EE942F5F-0AAB-41CF-B1ED-92E4616456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7C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7C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7C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7C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857C5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857C5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857C5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857C5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857C5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857C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857C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57C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5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7C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857C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85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7C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85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7C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7C5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857C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7C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44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2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9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8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80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4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1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E5B900-78CE-4F55-80C5-647137F6F390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2.xml><?xml version="1.0" encoding="utf-8"?>
<ds:datastoreItem xmlns:ds="http://schemas.openxmlformats.org/officeDocument/2006/customXml" ds:itemID="{6359017A-7B6B-4DE9-9643-7243B41CCA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83D9C8-9BBC-4D01-A4B2-9C206CF73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Favour  E Esset</dc:creator>
  <keywords/>
  <dc:description/>
  <lastModifiedBy>Samuel C Kingsley-Ogarashi</lastModifiedBy>
  <revision>13</revision>
  <dcterms:created xsi:type="dcterms:W3CDTF">2025-03-24T12:03:00.0000000Z</dcterms:created>
  <dcterms:modified xsi:type="dcterms:W3CDTF">2025-04-15T17:54:07.2951263Z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be08d5f9-621e-4bee-8ab5-8d7c24de77a2</vt:lpwstr>
  </property>
  <property fmtid="{D5CDD505-2E9C-101B-9397-08002B2CF9AE}" pid="3" name="ContentTypeId">
    <vt:lpwstr>0x010100E89BD2FF7241494A85A6AAA7AD9A58E4</vt:lpwstr>
  </property>
</Properties>
</file>